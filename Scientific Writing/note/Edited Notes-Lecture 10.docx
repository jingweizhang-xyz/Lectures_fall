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C33EF" w14:textId="77777777" w:rsidR="0060344A" w:rsidRDefault="000028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UCAS “Scientific Writing in English”</w:t>
      </w:r>
    </w:p>
    <w:p w14:paraId="038106BC" w14:textId="77777777" w:rsidR="0060344A" w:rsidRDefault="000028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 of Lecture 10</w:t>
      </w:r>
    </w:p>
    <w:p w14:paraId="07EC028A" w14:textId="77777777" w:rsidR="0060344A" w:rsidRDefault="0060344A">
      <w:pPr>
        <w:jc w:val="center"/>
        <w:rPr>
          <w:b/>
          <w:bCs/>
          <w:sz w:val="28"/>
          <w:szCs w:val="28"/>
        </w:rPr>
      </w:pPr>
    </w:p>
    <w:p w14:paraId="042A1580" w14:textId="77777777" w:rsidR="0060344A" w:rsidRDefault="0060344A">
      <w:pPr>
        <w:rPr>
          <w:sz w:val="24"/>
          <w:szCs w:val="24"/>
        </w:rPr>
      </w:pPr>
    </w:p>
    <w:p w14:paraId="5D878DE5" w14:textId="77777777" w:rsidR="0060344A" w:rsidRDefault="0000284B">
      <w:pPr>
        <w:rPr>
          <w:b/>
          <w:sz w:val="24"/>
          <w:szCs w:val="24"/>
          <w:shd w:val="clear" w:color="FFFFFF" w:fill="D9D9D9"/>
        </w:rPr>
      </w:pPr>
      <w:r>
        <w:rPr>
          <w:b/>
          <w:sz w:val="24"/>
          <w:szCs w:val="24"/>
          <w:shd w:val="clear" w:color="FFFFFF" w:fill="D9D9D9"/>
        </w:rPr>
        <w:t>Overview</w:t>
      </w:r>
      <w:r>
        <w:rPr>
          <w:b/>
          <w:sz w:val="24"/>
          <w:szCs w:val="24"/>
          <w:shd w:val="clear" w:color="FFFFFF" w:fill="D9D9D9"/>
        </w:rPr>
        <w:t>（概述）</w:t>
      </w:r>
    </w:p>
    <w:p w14:paraId="345B77A5" w14:textId="77777777" w:rsidR="0060344A" w:rsidRDefault="0000284B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Feedback</w:t>
      </w:r>
      <w:r>
        <w:rPr>
          <w:sz w:val="24"/>
          <w:szCs w:val="24"/>
        </w:rPr>
        <w:t>（反馈）</w:t>
      </w:r>
    </w:p>
    <w:p w14:paraId="3409BEBF" w14:textId="77777777" w:rsidR="0060344A" w:rsidRDefault="0000284B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Summary last class</w:t>
      </w:r>
      <w:r>
        <w:rPr>
          <w:sz w:val="24"/>
          <w:szCs w:val="24"/>
        </w:rPr>
        <w:t>（总结上一节课内容）</w:t>
      </w:r>
    </w:p>
    <w:p w14:paraId="74E77C00" w14:textId="77777777" w:rsidR="0060344A" w:rsidRDefault="0000284B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Linking </w:t>
      </w:r>
      <w:proofErr w:type="spellStart"/>
      <w:r>
        <w:rPr>
          <w:sz w:val="24"/>
          <w:szCs w:val="24"/>
        </w:rPr>
        <w:t>Words&amp;Puntuation</w:t>
      </w:r>
      <w:proofErr w:type="spellEnd"/>
      <w:r>
        <w:rPr>
          <w:sz w:val="24"/>
          <w:szCs w:val="24"/>
        </w:rPr>
        <w:t>（连词和标点）</w:t>
      </w:r>
    </w:p>
    <w:p w14:paraId="6F8D0B4D" w14:textId="77777777" w:rsidR="0060344A" w:rsidRDefault="0000284B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This/</w:t>
      </w:r>
      <w:proofErr w:type="spellStart"/>
      <w:r>
        <w:rPr>
          <w:sz w:val="24"/>
          <w:szCs w:val="24"/>
        </w:rPr>
        <w:t>These+Summary</w:t>
      </w:r>
      <w:proofErr w:type="spellEnd"/>
      <w:r>
        <w:rPr>
          <w:sz w:val="24"/>
          <w:szCs w:val="24"/>
        </w:rPr>
        <w:t xml:space="preserve"> Wor</w:t>
      </w:r>
      <w:bookmarkStart w:id="0" w:name="_GoBack"/>
      <w:bookmarkEnd w:id="0"/>
      <w:r>
        <w:rPr>
          <w:sz w:val="24"/>
          <w:szCs w:val="24"/>
        </w:rPr>
        <w:t>d</w:t>
      </w:r>
      <w:r>
        <w:rPr>
          <w:sz w:val="24"/>
          <w:szCs w:val="24"/>
        </w:rPr>
        <w:t>（</w:t>
      </w:r>
      <w:r>
        <w:rPr>
          <w:sz w:val="24"/>
          <w:szCs w:val="24"/>
        </w:rPr>
        <w:t>This/These+</w:t>
      </w:r>
      <w:r>
        <w:rPr>
          <w:sz w:val="24"/>
          <w:szCs w:val="24"/>
        </w:rPr>
        <w:t>总结词）</w:t>
      </w:r>
    </w:p>
    <w:p w14:paraId="10F77A31" w14:textId="77777777" w:rsidR="0060344A" w:rsidRDefault="0000284B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Flow from Old-to-New</w:t>
      </w:r>
      <w:r>
        <w:rPr>
          <w:sz w:val="24"/>
          <w:szCs w:val="24"/>
        </w:rPr>
        <w:t>（从</w:t>
      </w:r>
      <w:r>
        <w:rPr>
          <w:sz w:val="24"/>
          <w:szCs w:val="24"/>
        </w:rPr>
        <w:t>已知信息</w:t>
      </w:r>
      <w:r>
        <w:rPr>
          <w:sz w:val="24"/>
          <w:szCs w:val="24"/>
        </w:rPr>
        <w:t>过度到</w:t>
      </w:r>
      <w:r>
        <w:rPr>
          <w:sz w:val="24"/>
          <w:szCs w:val="24"/>
        </w:rPr>
        <w:t>新信息</w:t>
      </w:r>
      <w:r>
        <w:rPr>
          <w:sz w:val="24"/>
          <w:szCs w:val="24"/>
        </w:rPr>
        <w:t>时</w:t>
      </w:r>
      <w:r>
        <w:rPr>
          <w:sz w:val="24"/>
          <w:szCs w:val="24"/>
        </w:rPr>
        <w:t>如何让语言更加流畅</w:t>
      </w:r>
      <w:r>
        <w:rPr>
          <w:sz w:val="24"/>
          <w:szCs w:val="24"/>
        </w:rPr>
        <w:t>）</w:t>
      </w:r>
    </w:p>
    <w:p w14:paraId="01176EF7" w14:textId="77777777" w:rsidR="0060344A" w:rsidRDefault="0060344A">
      <w:pPr>
        <w:rPr>
          <w:sz w:val="24"/>
          <w:szCs w:val="24"/>
        </w:rPr>
      </w:pPr>
    </w:p>
    <w:p w14:paraId="7B089FF1" w14:textId="77777777" w:rsidR="0060344A" w:rsidRDefault="0000284B">
      <w:pPr>
        <w:pStyle w:val="1"/>
        <w:numPr>
          <w:ilvl w:val="0"/>
          <w:numId w:val="2"/>
        </w:numPr>
        <w:ind w:firstLineChars="0"/>
        <w:rPr>
          <w:b/>
          <w:sz w:val="24"/>
          <w:szCs w:val="24"/>
          <w:shd w:val="clear" w:color="FFFFFF" w:fill="D9D9D9"/>
        </w:rPr>
      </w:pPr>
      <w:r>
        <w:rPr>
          <w:b/>
          <w:sz w:val="24"/>
          <w:szCs w:val="24"/>
          <w:shd w:val="clear" w:color="FFFFFF" w:fill="D9D9D9"/>
        </w:rPr>
        <w:t>Feedback (</w:t>
      </w:r>
      <w:r>
        <w:rPr>
          <w:b/>
          <w:sz w:val="24"/>
          <w:szCs w:val="24"/>
          <w:shd w:val="clear" w:color="FFFFFF" w:fill="D9D9D9"/>
        </w:rPr>
        <w:t>反馈</w:t>
      </w:r>
      <w:r>
        <w:rPr>
          <w:b/>
          <w:sz w:val="24"/>
          <w:szCs w:val="24"/>
          <w:shd w:val="clear" w:color="FFFFFF" w:fill="D9D9D9"/>
        </w:rPr>
        <w:t>)</w:t>
      </w:r>
    </w:p>
    <w:p w14:paraId="14ECD2D2" w14:textId="77777777" w:rsidR="0060344A" w:rsidRDefault="0000284B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Research proposal/literature review</w:t>
      </w:r>
      <w:r>
        <w:rPr>
          <w:sz w:val="24"/>
          <w:szCs w:val="24"/>
        </w:rPr>
        <w:t>（研究计划</w:t>
      </w:r>
      <w:r>
        <w:rPr>
          <w:sz w:val="24"/>
          <w:szCs w:val="24"/>
        </w:rPr>
        <w:t>/</w:t>
      </w:r>
      <w:r>
        <w:rPr>
          <w:sz w:val="24"/>
          <w:szCs w:val="24"/>
        </w:rPr>
        <w:t>文献综述）</w:t>
      </w:r>
    </w:p>
    <w:p w14:paraId="5C608174" w14:textId="77777777" w:rsidR="0060344A" w:rsidRDefault="0000284B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Idea: We provide you with a list of general topics, and you write an academic essay, following all the guidelines of formal writing</w:t>
      </w:r>
      <w:r>
        <w:rPr>
          <w:sz w:val="24"/>
          <w:szCs w:val="24"/>
        </w:rPr>
        <w:t>（有个想法供大家参考：教师提供一些常见的主题，同学们按照写作规范撰写学术论文。）</w:t>
      </w:r>
    </w:p>
    <w:p w14:paraId="7D531DB2" w14:textId="77777777" w:rsidR="0060344A" w:rsidRDefault="0000284B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spellStart"/>
      <w:r>
        <w:rPr>
          <w:sz w:val="24"/>
          <w:szCs w:val="24"/>
        </w:rPr>
        <w:t>Yizhou</w:t>
      </w:r>
      <w:proofErr w:type="spellEnd"/>
      <w:r>
        <w:rPr>
          <w:sz w:val="24"/>
          <w:szCs w:val="24"/>
        </w:rPr>
        <w:t xml:space="preserve"> is back,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he will set up a</w:t>
      </w:r>
      <w:r>
        <w:rPr>
          <w:sz w:val="24"/>
          <w:szCs w:val="24"/>
        </w:rPr>
        <w:t xml:space="preserve"> questionnaire to establish how many students choose what option</w:t>
      </w:r>
      <w:r>
        <w:rPr>
          <w:sz w:val="24"/>
          <w:szCs w:val="24"/>
        </w:rPr>
        <w:t>（范逸州回来后会做一个问卷，统计大家选择的主题。）</w:t>
      </w:r>
    </w:p>
    <w:p w14:paraId="78A73EB4" w14:textId="77777777" w:rsidR="0060344A" w:rsidRDefault="0060344A">
      <w:pPr>
        <w:rPr>
          <w:b/>
          <w:sz w:val="24"/>
          <w:szCs w:val="24"/>
        </w:rPr>
      </w:pPr>
    </w:p>
    <w:p w14:paraId="431D8823" w14:textId="77777777" w:rsidR="0060344A" w:rsidRDefault="0000284B">
      <w:pPr>
        <w:pStyle w:val="1"/>
        <w:numPr>
          <w:ilvl w:val="0"/>
          <w:numId w:val="2"/>
        </w:numPr>
        <w:ind w:firstLineChars="0"/>
        <w:rPr>
          <w:b/>
          <w:sz w:val="24"/>
          <w:szCs w:val="24"/>
          <w:shd w:val="clear" w:color="FFFFFF" w:fill="D9D9D9"/>
        </w:rPr>
      </w:pPr>
      <w:r>
        <w:rPr>
          <w:b/>
          <w:sz w:val="24"/>
          <w:szCs w:val="24"/>
          <w:shd w:val="clear" w:color="FFFFFF" w:fill="D9D9D9"/>
        </w:rPr>
        <w:t xml:space="preserve">Summary </w:t>
      </w:r>
      <w:r>
        <w:rPr>
          <w:b/>
          <w:sz w:val="24"/>
          <w:szCs w:val="24"/>
          <w:shd w:val="clear" w:color="FFFFFF" w:fill="D9D9D9"/>
        </w:rPr>
        <w:t>（总结）</w:t>
      </w:r>
    </w:p>
    <w:p w14:paraId="5EFC6D39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 xml:space="preserve">DO USE </w:t>
      </w:r>
      <w:r>
        <w:rPr>
          <w:color w:val="000000"/>
          <w:sz w:val="24"/>
          <w:szCs w:val="24"/>
        </w:rPr>
        <w:t>in academic writing</w:t>
      </w:r>
      <w:r>
        <w:rPr>
          <w:color w:val="000000"/>
          <w:sz w:val="24"/>
          <w:szCs w:val="24"/>
        </w:rPr>
        <w:t>（论文写作中</w:t>
      </w:r>
      <w:r>
        <w:rPr>
          <w:bCs/>
          <w:color w:val="FF0000"/>
          <w:sz w:val="24"/>
          <w:szCs w:val="24"/>
        </w:rPr>
        <w:t>请使用</w:t>
      </w:r>
      <w:r>
        <w:rPr>
          <w:color w:val="000000"/>
          <w:sz w:val="24"/>
          <w:szCs w:val="24"/>
        </w:rPr>
        <w:t>）</w:t>
      </w:r>
    </w:p>
    <w:p w14:paraId="14F6FAA0" w14:textId="77777777" w:rsidR="0060344A" w:rsidRDefault="0000284B">
      <w:pPr>
        <w:pStyle w:val="1"/>
        <w:numPr>
          <w:ilvl w:val="1"/>
          <w:numId w:val="2"/>
        </w:numPr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appropriate linking words</w:t>
      </w:r>
      <w:r>
        <w:rPr>
          <w:color w:val="000000"/>
          <w:sz w:val="24"/>
          <w:szCs w:val="24"/>
        </w:rPr>
        <w:t>（恰当的连词）</w:t>
      </w:r>
    </w:p>
    <w:p w14:paraId="61F99A93" w14:textId="77777777" w:rsidR="0060344A" w:rsidRDefault="0000284B">
      <w:pPr>
        <w:pStyle w:val="1"/>
        <w:numPr>
          <w:ilvl w:val="1"/>
          <w:numId w:val="2"/>
        </w:numPr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identical/similar phrase/words in subsequent sentences(</w:t>
      </w:r>
      <w:r>
        <w:rPr>
          <w:color w:val="000000"/>
          <w:sz w:val="24"/>
          <w:szCs w:val="24"/>
        </w:rPr>
        <w:t>后文中使用</w:t>
      </w:r>
      <w:r>
        <w:rPr>
          <w:color w:val="000000"/>
          <w:sz w:val="24"/>
          <w:szCs w:val="24"/>
        </w:rPr>
        <w:t>和前文</w:t>
      </w:r>
      <w:r>
        <w:rPr>
          <w:color w:val="000000"/>
          <w:sz w:val="24"/>
          <w:szCs w:val="24"/>
        </w:rPr>
        <w:t>相同或相似的短语和单词</w:t>
      </w:r>
      <w:r>
        <w:rPr>
          <w:color w:val="000000"/>
          <w:sz w:val="24"/>
          <w:szCs w:val="24"/>
        </w:rPr>
        <w:t>)</w:t>
      </w:r>
    </w:p>
    <w:p w14:paraId="3FABDA0F" w14:textId="77777777" w:rsidR="0060344A" w:rsidRDefault="0000284B">
      <w:pPr>
        <w:pStyle w:val="1"/>
        <w:numPr>
          <w:ilvl w:val="1"/>
          <w:numId w:val="2"/>
        </w:numPr>
        <w:ind w:firstLineChars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as few words as possible, but as many as necessary to achieve(</w:t>
      </w:r>
      <w:r>
        <w:rPr>
          <w:color w:val="000000"/>
          <w:sz w:val="24"/>
          <w:szCs w:val="24"/>
        </w:rPr>
        <w:t>用尽可能少的单词，达到以下效果：</w:t>
      </w:r>
      <w:r>
        <w:rPr>
          <w:color w:val="000000"/>
          <w:sz w:val="24"/>
          <w:szCs w:val="24"/>
        </w:rPr>
        <w:t>）</w:t>
      </w:r>
    </w:p>
    <w:p w14:paraId="3ED9576D" w14:textId="77777777" w:rsidR="0060344A" w:rsidRDefault="0000284B" w:rsidP="0000284B">
      <w:pPr>
        <w:ind w:firstLineChars="20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CLARITY</w:t>
      </w:r>
      <w:r>
        <w:rPr>
          <w:color w:val="FF0000"/>
          <w:sz w:val="24"/>
          <w:szCs w:val="24"/>
        </w:rPr>
        <w:t>（清晰），</w:t>
      </w:r>
      <w:r>
        <w:rPr>
          <w:color w:val="FF0000"/>
          <w:sz w:val="24"/>
          <w:szCs w:val="24"/>
        </w:rPr>
        <w:t xml:space="preserve"> LOGIC</w:t>
      </w:r>
      <w:r>
        <w:rPr>
          <w:color w:val="FF0000"/>
          <w:sz w:val="24"/>
          <w:szCs w:val="24"/>
        </w:rPr>
        <w:t>（逻辑），</w:t>
      </w:r>
      <w:r>
        <w:rPr>
          <w:color w:val="FF0000"/>
          <w:sz w:val="24"/>
          <w:szCs w:val="24"/>
        </w:rPr>
        <w:t>PRECISION</w:t>
      </w:r>
      <w:r>
        <w:rPr>
          <w:color w:val="FF0000"/>
          <w:sz w:val="24"/>
          <w:szCs w:val="24"/>
        </w:rPr>
        <w:t>（准确）</w:t>
      </w:r>
    </w:p>
    <w:p w14:paraId="32FBD29B" w14:textId="77777777" w:rsidR="0060344A" w:rsidRDefault="0060344A" w:rsidP="0000284B">
      <w:pPr>
        <w:ind w:firstLineChars="200" w:firstLine="480"/>
        <w:rPr>
          <w:color w:val="FF0000"/>
          <w:sz w:val="24"/>
          <w:szCs w:val="24"/>
        </w:rPr>
      </w:pPr>
    </w:p>
    <w:p w14:paraId="01CB4E44" w14:textId="77777777" w:rsidR="0060344A" w:rsidRDefault="0000284B">
      <w:pPr>
        <w:pStyle w:val="1"/>
        <w:numPr>
          <w:ilvl w:val="0"/>
          <w:numId w:val="2"/>
        </w:numPr>
        <w:ind w:firstLineChars="0"/>
        <w:rPr>
          <w:b/>
          <w:sz w:val="24"/>
          <w:szCs w:val="24"/>
          <w:shd w:val="clear" w:color="FFFFFF" w:fill="D9D9D9"/>
        </w:rPr>
      </w:pPr>
      <w:r>
        <w:rPr>
          <w:b/>
          <w:sz w:val="24"/>
          <w:szCs w:val="24"/>
          <w:shd w:val="clear" w:color="FFFFFF" w:fill="D9D9D9"/>
        </w:rPr>
        <w:t>Linking Words &amp; Punctuation</w:t>
      </w:r>
      <w:r>
        <w:rPr>
          <w:b/>
          <w:sz w:val="24"/>
          <w:szCs w:val="24"/>
          <w:shd w:val="clear" w:color="FFFFFF" w:fill="D9D9D9"/>
        </w:rPr>
        <w:t>（连词和标点）</w:t>
      </w:r>
    </w:p>
    <w:p w14:paraId="6F8644E4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3.1.Linking Words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（连词）</w:t>
      </w:r>
    </w:p>
    <w:p w14:paraId="0D0DD5E5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t xml:space="preserve">3.1.1.Illustration </w:t>
      </w:r>
      <w:proofErr w:type="gramStart"/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example</w:t>
      </w:r>
    </w:p>
    <w:p w14:paraId="66D36E5B" w14:textId="77777777" w:rsidR="0060344A" w:rsidRDefault="0000284B">
      <w:pPr>
        <w:ind w:firstLineChars="900" w:firstLine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instance  </w:t>
      </w:r>
    </w:p>
    <w:p w14:paraId="583D93CA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example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for instance</w:t>
      </w:r>
      <w:r>
        <w:rPr>
          <w:sz w:val="24"/>
          <w:szCs w:val="24"/>
        </w:rPr>
        <w:t>两个短语来为观点提供例证，可用于句中、句头或句尾</w:t>
      </w:r>
    </w:p>
    <w:p w14:paraId="4D5B9A74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t xml:space="preserve">* for instance 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for example</w:t>
      </w:r>
      <w:r>
        <w:rPr>
          <w:sz w:val="24"/>
          <w:szCs w:val="24"/>
        </w:rPr>
        <w:t>意思相近，后面可以接句子也可以接名词，在引出的例子前面应用逗号隔开。</w:t>
      </w:r>
    </w:p>
    <w:p w14:paraId="4E412776" w14:textId="77777777" w:rsidR="0060344A" w:rsidRDefault="0060344A">
      <w:pPr>
        <w:rPr>
          <w:sz w:val="24"/>
          <w:szCs w:val="24"/>
        </w:rPr>
      </w:pPr>
    </w:p>
    <w:p w14:paraId="3493B31C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t>3.1.2.Intensification — on the contrary</w:t>
      </w:r>
    </w:p>
    <w:p w14:paraId="214AF976" w14:textId="77777777" w:rsidR="0060344A" w:rsidRDefault="0000284B">
      <w:pPr>
        <w:ind w:firstLineChars="1050" w:firstLine="2520"/>
        <w:rPr>
          <w:sz w:val="24"/>
          <w:szCs w:val="24"/>
        </w:rPr>
      </w:pP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 matter of fact</w:t>
      </w:r>
    </w:p>
    <w:p w14:paraId="5450F7DC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fact </w:t>
      </w:r>
    </w:p>
    <w:p w14:paraId="4141A483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as a matter of fact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in fact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on the contrary</w:t>
      </w:r>
      <w:r>
        <w:rPr>
          <w:sz w:val="24"/>
          <w:szCs w:val="24"/>
        </w:rPr>
        <w:t>来达到强化观点的目的</w:t>
      </w:r>
    </w:p>
    <w:p w14:paraId="0E511D85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t xml:space="preserve">*as a matter of fact/in fact </w:t>
      </w:r>
      <w:r>
        <w:rPr>
          <w:sz w:val="24"/>
          <w:szCs w:val="24"/>
        </w:rPr>
        <w:t>都表示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事实上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，意思差别不大，可作插入语</w:t>
      </w:r>
    </w:p>
    <w:p w14:paraId="58E62851" w14:textId="77777777" w:rsidR="0060344A" w:rsidRDefault="0000284B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>需要特别注意，</w:t>
      </w:r>
      <w:r>
        <w:rPr>
          <w:sz w:val="24"/>
          <w:szCs w:val="24"/>
        </w:rPr>
        <w:t>on the contrary</w:t>
      </w:r>
      <w:r>
        <w:rPr>
          <w:sz w:val="24"/>
          <w:szCs w:val="24"/>
        </w:rPr>
        <w:t>（正好相反）不可用来做两个事物间的对比</w:t>
      </w:r>
      <w:r>
        <w:rPr>
          <w:sz w:val="24"/>
          <w:szCs w:val="24"/>
        </w:rPr>
        <w:t>(contrast)</w:t>
      </w:r>
      <w:r>
        <w:rPr>
          <w:sz w:val="24"/>
          <w:szCs w:val="24"/>
        </w:rPr>
        <w:t>，举例：</w:t>
      </w:r>
    </w:p>
    <w:p w14:paraId="10A5A3B0" w14:textId="77777777" w:rsidR="0060344A" w:rsidRDefault="0000284B">
      <w:pPr>
        <w:ind w:leftChars="250" w:left="645" w:hangingChars="50" w:hanging="120"/>
        <w:rPr>
          <w:sz w:val="24"/>
          <w:szCs w:val="24"/>
        </w:rPr>
      </w:pPr>
      <w:r>
        <w:rPr>
          <w:sz w:val="24"/>
          <w:szCs w:val="24"/>
        </w:rPr>
        <w:t xml:space="preserve">"... </w:t>
      </w:r>
      <w:proofErr w:type="gramStart"/>
      <w:r>
        <w:rPr>
          <w:sz w:val="24"/>
          <w:szCs w:val="24"/>
        </w:rPr>
        <w:t>lawmakers</w:t>
      </w:r>
      <w:proofErr w:type="gramEnd"/>
      <w:r>
        <w:rPr>
          <w:sz w:val="24"/>
          <w:szCs w:val="24"/>
        </w:rPr>
        <w:t xml:space="preserve"> have nothing to fear from the adoption of a national smoke-free law. On the contrary, a comprehensive national smoke-free law is like</w:t>
      </w:r>
      <w:r>
        <w:rPr>
          <w:sz w:val="24"/>
          <w:szCs w:val="24"/>
        </w:rPr>
        <w:t xml:space="preserve">ly to be extremely popular in China, even among </w:t>
      </w:r>
      <w:proofErr w:type="gramStart"/>
      <w:r>
        <w:rPr>
          <w:sz w:val="24"/>
          <w:szCs w:val="24"/>
        </w:rPr>
        <w:t>smokers ..."</w:t>
      </w:r>
      <w:proofErr w:type="gramEnd"/>
    </w:p>
    <w:p w14:paraId="3D855EDE" w14:textId="77777777" w:rsidR="0060344A" w:rsidRDefault="0000284B">
      <w:pPr>
        <w:ind w:left="600" w:hangingChars="250" w:hanging="600"/>
        <w:rPr>
          <w:sz w:val="24"/>
          <w:szCs w:val="24"/>
        </w:rPr>
      </w:pPr>
      <w:r>
        <w:rPr>
          <w:sz w:val="24"/>
          <w:szCs w:val="24"/>
        </w:rPr>
        <w:t xml:space="preserve">    “…</w:t>
      </w:r>
      <w:r>
        <w:rPr>
          <w:sz w:val="24"/>
          <w:szCs w:val="24"/>
        </w:rPr>
        <w:t>立法者无需担心禁烟法在全国实施过程当中受阻，正好相反，全面的禁烟法即使在吸烟人群当中也有可能受到欢迎。</w:t>
      </w:r>
      <w:r>
        <w:rPr>
          <w:sz w:val="24"/>
          <w:szCs w:val="24"/>
        </w:rPr>
        <w:t>”</w:t>
      </w:r>
    </w:p>
    <w:p w14:paraId="409552E0" w14:textId="77777777" w:rsidR="0060344A" w:rsidRDefault="0060344A" w:rsidP="0000284B">
      <w:pPr>
        <w:ind w:left="649" w:hangingChars="250" w:hanging="649"/>
        <w:rPr>
          <w:b/>
          <w:color w:val="000000"/>
          <w:sz w:val="24"/>
          <w:szCs w:val="24"/>
        </w:rPr>
      </w:pPr>
    </w:p>
    <w:p w14:paraId="3B992841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3.1.3. Contrast —</w:t>
      </w:r>
      <w:r>
        <w:rPr>
          <w:color w:val="000000"/>
          <w:sz w:val="24"/>
          <w:szCs w:val="24"/>
        </w:rPr>
        <w:t>while/whereas</w:t>
      </w:r>
      <w:r>
        <w:rPr>
          <w:b/>
          <w:color w:val="000000"/>
          <w:sz w:val="24"/>
          <w:szCs w:val="24"/>
        </w:rPr>
        <w:t xml:space="preserve"> </w:t>
      </w:r>
    </w:p>
    <w:p w14:paraId="7DAA0706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</w:t>
      </w:r>
      <w:proofErr w:type="gramStart"/>
      <w:r>
        <w:rPr>
          <w:color w:val="000000"/>
          <w:sz w:val="24"/>
          <w:szCs w:val="24"/>
        </w:rPr>
        <w:t>unlike</w:t>
      </w:r>
      <w:proofErr w:type="gramEnd"/>
    </w:p>
    <w:p w14:paraId="7EDC60F8" w14:textId="77777777" w:rsidR="0060344A" w:rsidRDefault="0000284B">
      <w:pPr>
        <w:ind w:firstLineChars="700" w:firstLine="16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in</w:t>
      </w:r>
      <w:proofErr w:type="gramEnd"/>
      <w:r>
        <w:rPr>
          <w:color w:val="000000"/>
          <w:sz w:val="24"/>
          <w:szCs w:val="24"/>
        </w:rPr>
        <w:t xml:space="preserve"> contrast</w:t>
      </w:r>
    </w:p>
    <w:p w14:paraId="67810A98" w14:textId="77777777" w:rsidR="0060344A" w:rsidRDefault="0000284B">
      <w:pPr>
        <w:ind w:firstLineChars="750" w:firstLine="180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however</w:t>
      </w:r>
      <w:proofErr w:type="gramEnd"/>
    </w:p>
    <w:p w14:paraId="5C8056D6" w14:textId="77777777" w:rsidR="0060344A" w:rsidRDefault="0000284B">
      <w:pPr>
        <w:ind w:firstLineChars="750" w:firstLine="180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on</w:t>
      </w:r>
      <w:proofErr w:type="gramEnd"/>
      <w:r>
        <w:rPr>
          <w:color w:val="000000"/>
          <w:sz w:val="24"/>
          <w:szCs w:val="24"/>
        </w:rPr>
        <w:t xml:space="preserve"> the other hand</w:t>
      </w:r>
    </w:p>
    <w:p w14:paraId="429045FB" w14:textId="77777777" w:rsidR="0060344A" w:rsidRDefault="0000284B">
      <w:pPr>
        <w:ind w:firstLineChars="750" w:firstLine="180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conversely</w:t>
      </w:r>
      <w:proofErr w:type="gramEnd"/>
    </w:p>
    <w:p w14:paraId="33D979CA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*while/whereas</w:t>
      </w:r>
      <w:r>
        <w:rPr>
          <w:color w:val="000000"/>
          <w:sz w:val="24"/>
          <w:szCs w:val="24"/>
        </w:rPr>
        <w:t>：</w:t>
      </w:r>
      <w:r>
        <w:rPr>
          <w:color w:val="000000"/>
          <w:sz w:val="24"/>
          <w:szCs w:val="24"/>
        </w:rPr>
        <w:t>whereas</w:t>
      </w:r>
      <w:r>
        <w:rPr>
          <w:color w:val="000000"/>
          <w:sz w:val="24"/>
          <w:szCs w:val="24"/>
        </w:rPr>
        <w:t>用于陈述相反的话，表示对比、对立或相反，通常多位于句中，也可置于句首。用于句首时语气更强，读者一开始就知道这是一个表示对比的句子。</w:t>
      </w:r>
      <w:r>
        <w:rPr>
          <w:color w:val="000000"/>
          <w:sz w:val="24"/>
          <w:szCs w:val="24"/>
        </w:rPr>
        <w:t>while</w:t>
      </w:r>
      <w:r>
        <w:rPr>
          <w:color w:val="000000"/>
          <w:sz w:val="24"/>
          <w:szCs w:val="24"/>
        </w:rPr>
        <w:t>（然）而、但是、反之，与</w:t>
      </w:r>
      <w:r>
        <w:rPr>
          <w:color w:val="000000"/>
          <w:sz w:val="24"/>
          <w:szCs w:val="24"/>
        </w:rPr>
        <w:t>whereas</w:t>
      </w:r>
      <w:r>
        <w:rPr>
          <w:color w:val="000000"/>
          <w:sz w:val="24"/>
          <w:szCs w:val="24"/>
        </w:rPr>
        <w:t>意思相近，不如</w:t>
      </w:r>
      <w:r>
        <w:rPr>
          <w:color w:val="000000"/>
          <w:sz w:val="24"/>
          <w:szCs w:val="24"/>
        </w:rPr>
        <w:t>whereas</w:t>
      </w:r>
      <w:r>
        <w:rPr>
          <w:color w:val="000000"/>
          <w:sz w:val="24"/>
          <w:szCs w:val="24"/>
        </w:rPr>
        <w:t>正式。</w:t>
      </w:r>
    </w:p>
    <w:p w14:paraId="3921F86D" w14:textId="77777777" w:rsidR="0060344A" w:rsidRDefault="0060344A">
      <w:pPr>
        <w:rPr>
          <w:color w:val="000000"/>
          <w:sz w:val="24"/>
          <w:szCs w:val="24"/>
        </w:rPr>
      </w:pPr>
    </w:p>
    <w:p w14:paraId="6744305B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In contrast</w:t>
      </w:r>
      <w:r>
        <w:rPr>
          <w:color w:val="000000"/>
          <w:sz w:val="24"/>
          <w:szCs w:val="24"/>
        </w:rPr>
        <w:t>（与此相反）用于比较两个事物，当第二个事物非常不同于第一个事物时使用。</w:t>
      </w:r>
    </w:p>
    <w:p w14:paraId="3E000D31" w14:textId="77777777" w:rsidR="0060344A" w:rsidRDefault="0060344A">
      <w:pPr>
        <w:rPr>
          <w:color w:val="000000"/>
          <w:sz w:val="24"/>
          <w:szCs w:val="24"/>
        </w:rPr>
      </w:pPr>
    </w:p>
    <w:p w14:paraId="2306ED7D" w14:textId="77777777" w:rsidR="0060344A" w:rsidRDefault="0000284B">
      <w:pPr>
        <w:ind w:leftChars="250" w:left="5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shown in Fig. 4, the control flies gradually increased the amount of food taken in, suggesting that their hunger drive increased with increasing length of starvation. </w:t>
      </w:r>
      <w:r>
        <w:rPr>
          <w:b/>
          <w:bCs/>
          <w:color w:val="000000"/>
          <w:sz w:val="24"/>
          <w:szCs w:val="24"/>
        </w:rPr>
        <w:t xml:space="preserve">In contrast, </w:t>
      </w:r>
      <w:r>
        <w:rPr>
          <w:color w:val="000000"/>
          <w:sz w:val="24"/>
          <w:szCs w:val="24"/>
        </w:rPr>
        <w:t>mutant flies starved for less than 12 hours maintained the same levels of</w:t>
      </w:r>
      <w:r>
        <w:rPr>
          <w:color w:val="000000"/>
          <w:sz w:val="24"/>
          <w:szCs w:val="24"/>
        </w:rPr>
        <w:t xml:space="preserve"> food intake.</w:t>
      </w:r>
    </w:p>
    <w:p w14:paraId="5BD1A256" w14:textId="77777777" w:rsidR="0060344A" w:rsidRDefault="0000284B">
      <w:pPr>
        <w:ind w:leftChars="250" w:left="5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图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显示，</w:t>
      </w:r>
      <w:r>
        <w:rPr>
          <w:i/>
          <w:color w:val="000000"/>
          <w:sz w:val="24"/>
          <w:szCs w:val="24"/>
        </w:rPr>
        <w:t>control flies</w:t>
      </w:r>
      <w:r>
        <w:rPr>
          <w:color w:val="000000"/>
          <w:sz w:val="24"/>
          <w:szCs w:val="24"/>
        </w:rPr>
        <w:t>逐渐增加摄入的食物量，这表明它们的饥驱力随未进食时间的延长而增加。</w:t>
      </w:r>
      <w:r>
        <w:rPr>
          <w:b/>
          <w:color w:val="000000"/>
          <w:sz w:val="24"/>
          <w:szCs w:val="24"/>
        </w:rPr>
        <w:t>与此相反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>小时内未进食的</w:t>
      </w:r>
      <w:r>
        <w:rPr>
          <w:i/>
          <w:color w:val="000000"/>
          <w:sz w:val="24"/>
          <w:szCs w:val="24"/>
        </w:rPr>
        <w:t>mutant flies</w:t>
      </w:r>
      <w:r>
        <w:rPr>
          <w:color w:val="000000"/>
          <w:sz w:val="24"/>
          <w:szCs w:val="24"/>
        </w:rPr>
        <w:t>的食物摄入量保持不变。</w:t>
      </w:r>
    </w:p>
    <w:p w14:paraId="144D937D" w14:textId="77777777" w:rsidR="0060344A" w:rsidRDefault="0060344A">
      <w:pPr>
        <w:rPr>
          <w:color w:val="FF0000"/>
          <w:sz w:val="24"/>
          <w:szCs w:val="24"/>
        </w:rPr>
      </w:pPr>
    </w:p>
    <w:p w14:paraId="7F1FD881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3.1.4</w:t>
      </w:r>
      <w:r>
        <w:rPr>
          <w:b/>
          <w:color w:val="000000"/>
          <w:sz w:val="24"/>
          <w:szCs w:val="24"/>
        </w:rPr>
        <w:t>．</w:t>
      </w:r>
      <w:r>
        <w:rPr>
          <w:b/>
          <w:color w:val="000000"/>
          <w:sz w:val="24"/>
          <w:szCs w:val="24"/>
        </w:rPr>
        <w:t>Summary</w:t>
      </w:r>
    </w:p>
    <w:p w14:paraId="03C1D29D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应当注意多用恰当的</w:t>
      </w:r>
      <w:r>
        <w:rPr>
          <w:rFonts w:hint="eastAsia"/>
          <w:color w:val="000000"/>
          <w:sz w:val="24"/>
          <w:szCs w:val="24"/>
        </w:rPr>
        <w:t>连接词</w:t>
      </w:r>
      <w:r>
        <w:rPr>
          <w:color w:val="000000"/>
          <w:sz w:val="24"/>
          <w:szCs w:val="24"/>
        </w:rPr>
        <w:t>，来使思想表达更加顺畅。</w:t>
      </w:r>
    </w:p>
    <w:p w14:paraId="3DB98D5A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句</w:t>
      </w:r>
      <w:r>
        <w:rPr>
          <w:rFonts w:hint="eastAsia"/>
          <w:color w:val="000000"/>
          <w:sz w:val="24"/>
          <w:szCs w:val="24"/>
        </w:rPr>
        <w:t>首</w:t>
      </w:r>
      <w:r>
        <w:rPr>
          <w:color w:val="000000"/>
          <w:sz w:val="24"/>
          <w:szCs w:val="24"/>
        </w:rPr>
        <w:t>不要用</w:t>
      </w:r>
      <w:r>
        <w:rPr>
          <w:color w:val="000000"/>
          <w:sz w:val="24"/>
          <w:szCs w:val="24"/>
        </w:rPr>
        <w:t>And/But/Though</w:t>
      </w:r>
      <w:r>
        <w:rPr>
          <w:color w:val="000000"/>
          <w:sz w:val="24"/>
          <w:szCs w:val="24"/>
        </w:rPr>
        <w:t>。</w:t>
      </w:r>
    </w:p>
    <w:p w14:paraId="12709801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>连接词总结如下：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25"/>
        <w:gridCol w:w="1859"/>
        <w:gridCol w:w="2707"/>
        <w:gridCol w:w="2131"/>
      </w:tblGrid>
      <w:tr w:rsidR="0060344A" w14:paraId="2CD97AC8" w14:textId="77777777">
        <w:tc>
          <w:tcPr>
            <w:tcW w:w="1825" w:type="dxa"/>
          </w:tcPr>
          <w:p w14:paraId="04841DD5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1859" w:type="dxa"/>
          </w:tcPr>
          <w:p w14:paraId="5B792215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Subordinators</w:t>
            </w:r>
          </w:p>
          <w:p w14:paraId="511D7830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连接从句</w:t>
            </w:r>
          </w:p>
        </w:tc>
        <w:tc>
          <w:tcPr>
            <w:tcW w:w="2707" w:type="dxa"/>
          </w:tcPr>
          <w:p w14:paraId="7298AD3D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Sentence connectors</w:t>
            </w:r>
          </w:p>
          <w:p w14:paraId="663AFB43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连接句子</w:t>
            </w:r>
          </w:p>
        </w:tc>
        <w:tc>
          <w:tcPr>
            <w:tcW w:w="2131" w:type="dxa"/>
          </w:tcPr>
          <w:p w14:paraId="7FC62E2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Phrases linkers</w:t>
            </w:r>
          </w:p>
          <w:p w14:paraId="70E56ED3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连接短语</w:t>
            </w:r>
          </w:p>
        </w:tc>
      </w:tr>
      <w:tr w:rsidR="0060344A" w14:paraId="2A64756F" w14:textId="77777777">
        <w:tc>
          <w:tcPr>
            <w:tcW w:w="1825" w:type="dxa"/>
          </w:tcPr>
          <w:p w14:paraId="2E481450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Addition</w:t>
            </w:r>
          </w:p>
          <w:p w14:paraId="1E4009BF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此外</w:t>
            </w:r>
          </w:p>
        </w:tc>
        <w:tc>
          <w:tcPr>
            <w:tcW w:w="1859" w:type="dxa"/>
          </w:tcPr>
          <w:p w14:paraId="19C29F35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707" w:type="dxa"/>
          </w:tcPr>
          <w:p w14:paraId="5A627E48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Furthermore</w:t>
            </w:r>
          </w:p>
          <w:p w14:paraId="0F937BAE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In addition</w:t>
            </w:r>
          </w:p>
          <w:p w14:paraId="27FC8ECA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proofErr w:type="gramStart"/>
            <w:r>
              <w:rPr>
                <w:b/>
                <w:bCs/>
                <w:kern w:val="0"/>
              </w:rPr>
              <w:t>moreover</w:t>
            </w:r>
            <w:proofErr w:type="gramEnd"/>
          </w:p>
        </w:tc>
        <w:tc>
          <w:tcPr>
            <w:tcW w:w="2131" w:type="dxa"/>
          </w:tcPr>
          <w:p w14:paraId="1EFEA74A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In addition to</w:t>
            </w:r>
          </w:p>
        </w:tc>
      </w:tr>
      <w:tr w:rsidR="0060344A" w14:paraId="4B30747F" w14:textId="77777777">
        <w:tc>
          <w:tcPr>
            <w:tcW w:w="1825" w:type="dxa"/>
          </w:tcPr>
          <w:p w14:paraId="6AF9FBF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Adversative</w:t>
            </w:r>
          </w:p>
          <w:p w14:paraId="13440800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相反，表示转折</w:t>
            </w:r>
          </w:p>
        </w:tc>
        <w:tc>
          <w:tcPr>
            <w:tcW w:w="1859" w:type="dxa"/>
          </w:tcPr>
          <w:p w14:paraId="33F3B6C0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Although</w:t>
            </w:r>
          </w:p>
          <w:p w14:paraId="27B6B9EB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Even though</w:t>
            </w:r>
          </w:p>
          <w:p w14:paraId="280741DE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 xml:space="preserve">Despite the fact </w:t>
            </w:r>
            <w:r>
              <w:rPr>
                <w:b/>
                <w:bCs/>
                <w:kern w:val="0"/>
              </w:rPr>
              <w:lastRenderedPageBreak/>
              <w:t>that</w:t>
            </w:r>
          </w:p>
        </w:tc>
        <w:tc>
          <w:tcPr>
            <w:tcW w:w="2707" w:type="dxa"/>
          </w:tcPr>
          <w:p w14:paraId="39769ECA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lastRenderedPageBreak/>
              <w:t>However</w:t>
            </w:r>
          </w:p>
          <w:p w14:paraId="16B68D9E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proofErr w:type="gramStart"/>
            <w:r>
              <w:rPr>
                <w:b/>
                <w:bCs/>
                <w:kern w:val="0"/>
              </w:rPr>
              <w:t>nevertheless</w:t>
            </w:r>
            <w:proofErr w:type="gramEnd"/>
          </w:p>
        </w:tc>
        <w:tc>
          <w:tcPr>
            <w:tcW w:w="2131" w:type="dxa"/>
          </w:tcPr>
          <w:p w14:paraId="74639EE4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Despite</w:t>
            </w:r>
          </w:p>
          <w:p w14:paraId="2CD38F62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In despite of</w:t>
            </w:r>
          </w:p>
        </w:tc>
      </w:tr>
      <w:tr w:rsidR="0060344A" w14:paraId="2EC217E6" w14:textId="77777777">
        <w:tc>
          <w:tcPr>
            <w:tcW w:w="1825" w:type="dxa"/>
          </w:tcPr>
          <w:p w14:paraId="1CF21A6F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lastRenderedPageBreak/>
              <w:t>Cause and effects</w:t>
            </w:r>
          </w:p>
          <w:p w14:paraId="0EECD631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表示因果</w:t>
            </w:r>
          </w:p>
        </w:tc>
        <w:tc>
          <w:tcPr>
            <w:tcW w:w="1859" w:type="dxa"/>
          </w:tcPr>
          <w:p w14:paraId="2EE1BC51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Because</w:t>
            </w:r>
          </w:p>
          <w:p w14:paraId="250230D7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proofErr w:type="gramStart"/>
            <w:r>
              <w:rPr>
                <w:b/>
                <w:bCs/>
                <w:kern w:val="0"/>
              </w:rPr>
              <w:t>since</w:t>
            </w:r>
            <w:proofErr w:type="gramEnd"/>
          </w:p>
        </w:tc>
        <w:tc>
          <w:tcPr>
            <w:tcW w:w="2707" w:type="dxa"/>
          </w:tcPr>
          <w:p w14:paraId="60187189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Therefore</w:t>
            </w:r>
          </w:p>
          <w:p w14:paraId="24C86EE9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As a result</w:t>
            </w:r>
          </w:p>
          <w:p w14:paraId="3853A7D4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Consequently</w:t>
            </w:r>
          </w:p>
          <w:p w14:paraId="7C5A38EB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Hence</w:t>
            </w:r>
          </w:p>
          <w:p w14:paraId="2C46857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proofErr w:type="gramStart"/>
            <w:r>
              <w:rPr>
                <w:b/>
                <w:bCs/>
                <w:kern w:val="0"/>
              </w:rPr>
              <w:t>thus</w:t>
            </w:r>
            <w:proofErr w:type="gramEnd"/>
          </w:p>
        </w:tc>
        <w:tc>
          <w:tcPr>
            <w:tcW w:w="2131" w:type="dxa"/>
          </w:tcPr>
          <w:p w14:paraId="287ABD89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Because of</w:t>
            </w:r>
          </w:p>
          <w:p w14:paraId="07C5F70E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Due to</w:t>
            </w:r>
          </w:p>
          <w:p w14:paraId="50A39619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As a result of</w:t>
            </w:r>
          </w:p>
        </w:tc>
      </w:tr>
      <w:tr w:rsidR="0060344A" w14:paraId="016D0881" w14:textId="77777777">
        <w:tc>
          <w:tcPr>
            <w:tcW w:w="1825" w:type="dxa"/>
          </w:tcPr>
          <w:p w14:paraId="671B8BB9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Clarification</w:t>
            </w:r>
          </w:p>
          <w:p w14:paraId="26CC28C0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表示解释</w:t>
            </w:r>
          </w:p>
        </w:tc>
        <w:tc>
          <w:tcPr>
            <w:tcW w:w="1859" w:type="dxa"/>
          </w:tcPr>
          <w:p w14:paraId="014420DA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707" w:type="dxa"/>
          </w:tcPr>
          <w:p w14:paraId="2DACE92B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In other words</w:t>
            </w:r>
          </w:p>
          <w:p w14:paraId="5D79E34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That is</w:t>
            </w:r>
          </w:p>
          <w:p w14:paraId="2810D2CE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I.e.</w:t>
            </w:r>
          </w:p>
        </w:tc>
        <w:tc>
          <w:tcPr>
            <w:tcW w:w="2131" w:type="dxa"/>
          </w:tcPr>
          <w:p w14:paraId="2873E6E1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</w:tr>
      <w:tr w:rsidR="0060344A" w14:paraId="45D5FDE2" w14:textId="77777777">
        <w:tc>
          <w:tcPr>
            <w:tcW w:w="1825" w:type="dxa"/>
          </w:tcPr>
          <w:p w14:paraId="4EEBEA45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Contrast</w:t>
            </w:r>
          </w:p>
          <w:p w14:paraId="4B8735C1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表示对比</w:t>
            </w:r>
          </w:p>
        </w:tc>
        <w:tc>
          <w:tcPr>
            <w:tcW w:w="1859" w:type="dxa"/>
          </w:tcPr>
          <w:p w14:paraId="1D260681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While</w:t>
            </w:r>
          </w:p>
          <w:p w14:paraId="56D4511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Whereas</w:t>
            </w:r>
          </w:p>
        </w:tc>
        <w:tc>
          <w:tcPr>
            <w:tcW w:w="2707" w:type="dxa"/>
          </w:tcPr>
          <w:p w14:paraId="2A37AB1C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In contrast</w:t>
            </w:r>
          </w:p>
          <w:p w14:paraId="34AC1D2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However</w:t>
            </w:r>
          </w:p>
          <w:p w14:paraId="49E71BB0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On the other hand</w:t>
            </w:r>
          </w:p>
          <w:p w14:paraId="421E0375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Conversely</w:t>
            </w:r>
          </w:p>
        </w:tc>
        <w:tc>
          <w:tcPr>
            <w:tcW w:w="2131" w:type="dxa"/>
          </w:tcPr>
          <w:p w14:paraId="1477752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proofErr w:type="gramStart"/>
            <w:r>
              <w:rPr>
                <w:b/>
                <w:bCs/>
                <w:kern w:val="0"/>
              </w:rPr>
              <w:t>unlike</w:t>
            </w:r>
            <w:proofErr w:type="gramEnd"/>
          </w:p>
        </w:tc>
      </w:tr>
      <w:tr w:rsidR="0060344A" w14:paraId="2222605F" w14:textId="77777777">
        <w:tc>
          <w:tcPr>
            <w:tcW w:w="1825" w:type="dxa"/>
          </w:tcPr>
          <w:p w14:paraId="3D79A117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Illustration</w:t>
            </w:r>
          </w:p>
          <w:p w14:paraId="7E25CEF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表示例证</w:t>
            </w:r>
          </w:p>
        </w:tc>
        <w:tc>
          <w:tcPr>
            <w:tcW w:w="1859" w:type="dxa"/>
          </w:tcPr>
          <w:p w14:paraId="0B81AAE2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707" w:type="dxa"/>
          </w:tcPr>
          <w:p w14:paraId="088548CB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For example</w:t>
            </w:r>
          </w:p>
          <w:p w14:paraId="7C46390F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For instance</w:t>
            </w:r>
          </w:p>
        </w:tc>
        <w:tc>
          <w:tcPr>
            <w:tcW w:w="2131" w:type="dxa"/>
          </w:tcPr>
          <w:p w14:paraId="2D07DFD3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</w:tr>
      <w:tr w:rsidR="0060344A" w14:paraId="2CF085F3" w14:textId="77777777">
        <w:tc>
          <w:tcPr>
            <w:tcW w:w="1825" w:type="dxa"/>
          </w:tcPr>
          <w:p w14:paraId="1BD7D144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Intensification</w:t>
            </w:r>
          </w:p>
          <w:p w14:paraId="4183CC62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表示强化、强调</w:t>
            </w:r>
          </w:p>
        </w:tc>
        <w:tc>
          <w:tcPr>
            <w:tcW w:w="1859" w:type="dxa"/>
          </w:tcPr>
          <w:p w14:paraId="7844ABA8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707" w:type="dxa"/>
          </w:tcPr>
          <w:p w14:paraId="7D7A46FC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On the contrary</w:t>
            </w:r>
          </w:p>
          <w:p w14:paraId="57023498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 xml:space="preserve">As a matter of </w:t>
            </w:r>
            <w:r>
              <w:rPr>
                <w:b/>
                <w:bCs/>
                <w:kern w:val="0"/>
              </w:rPr>
              <w:t>fact</w:t>
            </w:r>
          </w:p>
          <w:p w14:paraId="0AA89F96" w14:textId="77777777" w:rsidR="0060344A" w:rsidRDefault="0000284B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In fact</w:t>
            </w:r>
          </w:p>
        </w:tc>
        <w:tc>
          <w:tcPr>
            <w:tcW w:w="2131" w:type="dxa"/>
          </w:tcPr>
          <w:p w14:paraId="01FEF458" w14:textId="77777777" w:rsidR="0060344A" w:rsidRDefault="0060344A">
            <w:pPr>
              <w:pStyle w:val="a7"/>
              <w:widowControl/>
              <w:jc w:val="center"/>
              <w:rPr>
                <w:b/>
                <w:bCs/>
                <w:kern w:val="0"/>
              </w:rPr>
            </w:pPr>
          </w:p>
        </w:tc>
      </w:tr>
    </w:tbl>
    <w:p w14:paraId="224F74AD" w14:textId="77777777" w:rsidR="0060344A" w:rsidRDefault="0060344A">
      <w:pPr>
        <w:rPr>
          <w:color w:val="000000"/>
          <w:sz w:val="24"/>
          <w:szCs w:val="24"/>
        </w:rPr>
      </w:pPr>
    </w:p>
    <w:p w14:paraId="5D3BE092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3.2.Punctuation</w:t>
      </w:r>
      <w:r>
        <w:rPr>
          <w:b/>
          <w:color w:val="000000"/>
          <w:sz w:val="24"/>
          <w:szCs w:val="24"/>
        </w:rPr>
        <w:t>（标点）</w:t>
      </w:r>
    </w:p>
    <w:p w14:paraId="5D232511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3.2.1. Full stops</w:t>
      </w:r>
      <w:r>
        <w:rPr>
          <w:rFonts w:hint="eastAsia"/>
          <w:b/>
          <w:color w:val="000000"/>
          <w:sz w:val="24"/>
          <w:szCs w:val="24"/>
        </w:rPr>
        <w:t>（</w:t>
      </w:r>
      <w:r>
        <w:rPr>
          <w:b/>
          <w:color w:val="000000"/>
          <w:sz w:val="24"/>
          <w:szCs w:val="24"/>
        </w:rPr>
        <w:t>句号</w:t>
      </w:r>
      <w:r>
        <w:rPr>
          <w:rFonts w:hint="eastAsia"/>
          <w:b/>
          <w:color w:val="000000"/>
          <w:sz w:val="24"/>
          <w:szCs w:val="24"/>
        </w:rPr>
        <w:t>）</w:t>
      </w:r>
    </w:p>
    <w:p w14:paraId="2851E9D3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they</w:t>
      </w:r>
      <w:proofErr w:type="gramEnd"/>
      <w:r>
        <w:rPr>
          <w:color w:val="000000"/>
          <w:sz w:val="24"/>
          <w:szCs w:val="24"/>
        </w:rPr>
        <w:t xml:space="preserve"> do NOT separate your facts forever!</w:t>
      </w:r>
    </w:p>
    <w:p w14:paraId="698405A9" w14:textId="77777777" w:rsidR="0060344A" w:rsidRDefault="0000284B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句号</w:t>
      </w:r>
      <w:r>
        <w:rPr>
          <w:color w:val="000000"/>
          <w:sz w:val="24"/>
          <w:szCs w:val="24"/>
        </w:rPr>
        <w:t>不会分开你想要讲述的事实</w:t>
      </w:r>
      <w:r>
        <w:rPr>
          <w:rFonts w:hint="eastAsia"/>
          <w:color w:val="000000"/>
          <w:sz w:val="24"/>
          <w:szCs w:val="24"/>
        </w:rPr>
        <w:t>。</w:t>
      </w:r>
    </w:p>
    <w:p w14:paraId="08DA2593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instead</w:t>
      </w:r>
      <w:proofErr w:type="gramEnd"/>
      <w:r>
        <w:rPr>
          <w:color w:val="000000"/>
          <w:sz w:val="24"/>
          <w:szCs w:val="24"/>
        </w:rPr>
        <w:t>, they help your reader breathing regularly!</w:t>
      </w:r>
    </w:p>
    <w:p w14:paraId="33E03193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相反</w:t>
      </w:r>
      <w:r>
        <w:rPr>
          <w:rFonts w:hint="eastAsia"/>
          <w:color w:val="000000"/>
          <w:sz w:val="24"/>
          <w:szCs w:val="24"/>
        </w:rPr>
        <w:t>，句号</w:t>
      </w:r>
      <w:r>
        <w:rPr>
          <w:color w:val="000000"/>
          <w:sz w:val="24"/>
          <w:szCs w:val="24"/>
        </w:rPr>
        <w:t>会让你的文章读起来更</w:t>
      </w:r>
      <w:r>
        <w:rPr>
          <w:rFonts w:hint="eastAsia"/>
          <w:color w:val="000000"/>
          <w:sz w:val="24"/>
          <w:szCs w:val="24"/>
        </w:rPr>
        <w:t>顺畅，让读者能够均匀地呼吸。</w:t>
      </w:r>
    </w:p>
    <w:p w14:paraId="3ADA9E95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they</w:t>
      </w:r>
      <w:proofErr w:type="gramEnd"/>
      <w:r>
        <w:rPr>
          <w:color w:val="000000"/>
          <w:sz w:val="24"/>
          <w:szCs w:val="24"/>
        </w:rPr>
        <w:t xml:space="preserve"> give you the opportunity to introduce a sentence</w:t>
      </w:r>
      <w:r>
        <w:rPr>
          <w:color w:val="000000"/>
          <w:sz w:val="24"/>
          <w:szCs w:val="24"/>
        </w:rPr>
        <w:t xml:space="preserve"> connector/conjunction</w:t>
      </w:r>
    </w:p>
    <w:p w14:paraId="70028D39" w14:textId="77777777" w:rsidR="0060344A" w:rsidRDefault="0000284B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句号让你有更多的机会用连接词来连接句子</w:t>
      </w:r>
    </w:p>
    <w:p w14:paraId="2CF0AE68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they</w:t>
      </w:r>
      <w:proofErr w:type="gramEnd"/>
      <w:r>
        <w:rPr>
          <w:color w:val="000000"/>
          <w:sz w:val="24"/>
          <w:szCs w:val="24"/>
        </w:rPr>
        <w:t xml:space="preserve"> help you finish one thought before starting the next!</w:t>
      </w:r>
    </w:p>
    <w:p w14:paraId="285F986F" w14:textId="77777777" w:rsidR="0060344A" w:rsidRDefault="0000284B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句号能够让你把一个思想表达完再开始表达下一个思想。</w:t>
      </w:r>
    </w:p>
    <w:p w14:paraId="7667AD31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in</w:t>
      </w:r>
      <w:proofErr w:type="gramEnd"/>
      <w:r>
        <w:rPr>
          <w:color w:val="000000"/>
          <w:sz w:val="24"/>
          <w:szCs w:val="24"/>
        </w:rPr>
        <w:t xml:space="preserve"> academic writing, shorter sentences are better (forget your teacher's advice!)</w:t>
      </w:r>
    </w:p>
    <w:p w14:paraId="026C2CF6" w14:textId="77777777" w:rsidR="0060344A" w:rsidRDefault="0000284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学术写作中，短句子更好，因此要多用句号。</w:t>
      </w:r>
    </w:p>
    <w:p w14:paraId="0B058C19" w14:textId="77777777" w:rsidR="0060344A" w:rsidRDefault="0060344A">
      <w:pPr>
        <w:rPr>
          <w:color w:val="FF0000"/>
          <w:sz w:val="24"/>
          <w:szCs w:val="24"/>
        </w:rPr>
      </w:pPr>
    </w:p>
    <w:p w14:paraId="6EDC4D6F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3.2.2</w:t>
      </w:r>
      <w:r>
        <w:rPr>
          <w:b/>
          <w:color w:val="000000"/>
          <w:sz w:val="24"/>
          <w:szCs w:val="24"/>
        </w:rPr>
        <w:t>．</w:t>
      </w:r>
      <w:r>
        <w:rPr>
          <w:b/>
          <w:color w:val="000000"/>
          <w:sz w:val="24"/>
          <w:szCs w:val="24"/>
        </w:rPr>
        <w:t xml:space="preserve">Comma </w:t>
      </w:r>
      <w:r>
        <w:rPr>
          <w:rFonts w:hint="eastAsia"/>
          <w:b/>
          <w:color w:val="000000"/>
          <w:sz w:val="24"/>
          <w:szCs w:val="24"/>
        </w:rPr>
        <w:t>（</w:t>
      </w:r>
      <w:r>
        <w:rPr>
          <w:b/>
          <w:color w:val="000000"/>
          <w:sz w:val="24"/>
          <w:szCs w:val="24"/>
        </w:rPr>
        <w:t>逗号</w:t>
      </w:r>
      <w:r>
        <w:rPr>
          <w:rFonts w:hint="eastAsia"/>
          <w:b/>
          <w:color w:val="000000"/>
          <w:sz w:val="24"/>
          <w:szCs w:val="24"/>
        </w:rPr>
        <w:t>）</w:t>
      </w:r>
    </w:p>
    <w:p w14:paraId="14938E8F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u</w:t>
      </w:r>
      <w:r>
        <w:rPr>
          <w:color w:val="000000"/>
          <w:sz w:val="24"/>
          <w:szCs w:val="24"/>
        </w:rPr>
        <w:t xml:space="preserve">sed for clauses </w:t>
      </w:r>
      <w:r>
        <w:rPr>
          <w:rFonts w:hint="eastAsia"/>
          <w:color w:val="000000"/>
          <w:sz w:val="24"/>
          <w:szCs w:val="24"/>
        </w:rPr>
        <w:t>用于从句</w:t>
      </w:r>
    </w:p>
    <w:p w14:paraId="7BD0B639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used for lists    </w:t>
      </w:r>
      <w:r>
        <w:rPr>
          <w:rFonts w:hint="eastAsia"/>
          <w:color w:val="000000"/>
          <w:sz w:val="24"/>
          <w:szCs w:val="24"/>
        </w:rPr>
        <w:t>用于将举例中的项目分开</w:t>
      </w:r>
    </w:p>
    <w:p w14:paraId="10EBA458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often used with subordinators </w:t>
      </w:r>
      <w:r>
        <w:rPr>
          <w:color w:val="000000"/>
          <w:sz w:val="24"/>
          <w:szCs w:val="24"/>
        </w:rPr>
        <w:t>（</w:t>
      </w:r>
      <w:r>
        <w:rPr>
          <w:color w:val="000000"/>
          <w:sz w:val="24"/>
          <w:szCs w:val="24"/>
        </w:rPr>
        <w:t>Although…,… If…,…   …,whereas…</w:t>
      </w:r>
      <w:r>
        <w:rPr>
          <w:color w:val="000000"/>
          <w:sz w:val="24"/>
          <w:szCs w:val="24"/>
        </w:rPr>
        <w:t>）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经常和</w:t>
      </w:r>
      <w:r>
        <w:rPr>
          <w:color w:val="000000"/>
          <w:sz w:val="24"/>
          <w:szCs w:val="24"/>
        </w:rPr>
        <w:t>主</w:t>
      </w:r>
      <w:r>
        <w:rPr>
          <w:rFonts w:hint="eastAsia"/>
          <w:color w:val="000000"/>
          <w:sz w:val="24"/>
          <w:szCs w:val="24"/>
        </w:rPr>
        <w:t>从</w:t>
      </w:r>
      <w:r>
        <w:rPr>
          <w:color w:val="000000"/>
          <w:sz w:val="24"/>
          <w:szCs w:val="24"/>
        </w:rPr>
        <w:t>连词</w:t>
      </w:r>
      <w:r>
        <w:rPr>
          <w:rFonts w:hint="eastAsia"/>
          <w:color w:val="000000"/>
          <w:sz w:val="24"/>
          <w:szCs w:val="24"/>
        </w:rPr>
        <w:t>一起使用</w:t>
      </w:r>
    </w:p>
    <w:p w14:paraId="3B0C6C5B" w14:textId="77777777" w:rsidR="0060344A" w:rsidRDefault="0060344A">
      <w:pPr>
        <w:rPr>
          <w:color w:val="000000"/>
          <w:sz w:val="24"/>
          <w:szCs w:val="24"/>
        </w:rPr>
      </w:pPr>
    </w:p>
    <w:p w14:paraId="66A5B539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3.2.3</w:t>
      </w:r>
      <w:r>
        <w:rPr>
          <w:rFonts w:hint="eastAsia"/>
          <w:b/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Semicolons </w:t>
      </w:r>
      <w:r>
        <w:rPr>
          <w:rFonts w:hint="eastAsia"/>
          <w:b/>
          <w:color w:val="000000"/>
          <w:sz w:val="24"/>
          <w:szCs w:val="24"/>
        </w:rPr>
        <w:t>（</w:t>
      </w:r>
      <w:r>
        <w:rPr>
          <w:b/>
          <w:color w:val="000000"/>
          <w:sz w:val="24"/>
          <w:szCs w:val="24"/>
        </w:rPr>
        <w:t>分号</w:t>
      </w:r>
      <w:r>
        <w:rPr>
          <w:rFonts w:hint="eastAsia"/>
          <w:b/>
          <w:color w:val="000000"/>
          <w:sz w:val="24"/>
          <w:szCs w:val="24"/>
        </w:rPr>
        <w:t>）</w:t>
      </w:r>
    </w:p>
    <w:p w14:paraId="7E26478F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join</w:t>
      </w:r>
      <w:proofErr w:type="gramEnd"/>
      <w:r>
        <w:rPr>
          <w:color w:val="000000"/>
          <w:sz w:val="24"/>
          <w:szCs w:val="24"/>
        </w:rPr>
        <w:t xml:space="preserve"> two completely independent sentences</w:t>
      </w:r>
    </w:p>
    <w:p w14:paraId="1D9442D2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连接</w:t>
      </w:r>
      <w:r>
        <w:rPr>
          <w:color w:val="000000"/>
          <w:sz w:val="24"/>
          <w:szCs w:val="24"/>
        </w:rPr>
        <w:t>两个独立句子</w:t>
      </w:r>
    </w:p>
    <w:p w14:paraId="5BD42E28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can</w:t>
      </w:r>
      <w:proofErr w:type="gramEnd"/>
      <w:r>
        <w:rPr>
          <w:color w:val="000000"/>
          <w:sz w:val="24"/>
          <w:szCs w:val="24"/>
        </w:rPr>
        <w:t xml:space="preserve"> be used with sentence connectors </w:t>
      </w:r>
    </w:p>
    <w:p w14:paraId="75FB9363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和其他连接词一起使用，来连接</w:t>
      </w:r>
      <w:r>
        <w:rPr>
          <w:color w:val="000000"/>
          <w:sz w:val="24"/>
          <w:szCs w:val="24"/>
        </w:rPr>
        <w:t>句子</w:t>
      </w:r>
      <w:r>
        <w:rPr>
          <w:color w:val="000000"/>
          <w:sz w:val="24"/>
          <w:szCs w:val="24"/>
        </w:rPr>
        <w:t>（</w:t>
      </w:r>
      <w:r>
        <w:rPr>
          <w:color w:val="000000"/>
          <w:sz w:val="24"/>
          <w:szCs w:val="24"/>
        </w:rPr>
        <w:t>; however,   ;thus,  ;for example,</w:t>
      </w:r>
      <w:r>
        <w:rPr>
          <w:color w:val="000000"/>
          <w:sz w:val="24"/>
          <w:szCs w:val="24"/>
        </w:rPr>
        <w:t>）</w:t>
      </w:r>
    </w:p>
    <w:p w14:paraId="4F523B85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used</w:t>
      </w:r>
      <w:proofErr w:type="gramEnd"/>
      <w:r>
        <w:rPr>
          <w:color w:val="000000"/>
          <w:sz w:val="24"/>
          <w:szCs w:val="24"/>
        </w:rPr>
        <w:t xml:space="preserve"> to break up longer sentences</w:t>
      </w:r>
    </w:p>
    <w:p w14:paraId="20C22F37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将长句子分开</w:t>
      </w:r>
    </w:p>
    <w:p w14:paraId="549A18E9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useful</w:t>
      </w:r>
      <w:proofErr w:type="gramEnd"/>
      <w:r>
        <w:rPr>
          <w:color w:val="000000"/>
          <w:sz w:val="24"/>
          <w:szCs w:val="24"/>
        </w:rPr>
        <w:t xml:space="preserve"> for separating long items in a list</w:t>
      </w:r>
    </w:p>
    <w:p w14:paraId="36BA8ADF" w14:textId="77777777" w:rsidR="0060344A" w:rsidRDefault="0000284B">
      <w:pPr>
        <w:rPr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用于将举例中的项目分开</w:t>
      </w:r>
      <w:r>
        <w:rPr>
          <w:rFonts w:hint="eastAsia"/>
          <w:color w:val="FF0000"/>
          <w:sz w:val="24"/>
          <w:szCs w:val="24"/>
        </w:rPr>
        <w:t>（特别是在每个项目中已经有逗号的情况下）</w:t>
      </w:r>
    </w:p>
    <w:p w14:paraId="2D6E59E4" w14:textId="77777777" w:rsidR="0060344A" w:rsidRDefault="0000284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分号只是偶尔使用，可视作介于句号和逗号之间的标点。</w:t>
      </w:r>
    </w:p>
    <w:p w14:paraId="7D7B413D" w14:textId="77777777" w:rsidR="0060344A" w:rsidRDefault="0060344A">
      <w:pPr>
        <w:rPr>
          <w:color w:val="000000"/>
          <w:sz w:val="24"/>
          <w:szCs w:val="24"/>
        </w:rPr>
      </w:pPr>
    </w:p>
    <w:p w14:paraId="7C82B0F3" w14:textId="77777777" w:rsidR="0060344A" w:rsidRDefault="000028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3.2.4</w:t>
      </w:r>
      <w:r>
        <w:rPr>
          <w:b/>
          <w:color w:val="000000"/>
          <w:sz w:val="24"/>
          <w:szCs w:val="24"/>
        </w:rPr>
        <w:t>．</w:t>
      </w:r>
      <w:r>
        <w:rPr>
          <w:b/>
          <w:color w:val="000000"/>
          <w:sz w:val="24"/>
          <w:szCs w:val="24"/>
        </w:rPr>
        <w:t>Colons</w:t>
      </w:r>
      <w:r>
        <w:rPr>
          <w:rFonts w:hint="eastAsia"/>
          <w:b/>
          <w:color w:val="000000"/>
          <w:sz w:val="24"/>
          <w:szCs w:val="24"/>
        </w:rPr>
        <w:t>（</w:t>
      </w:r>
      <w:r>
        <w:rPr>
          <w:b/>
          <w:color w:val="000000"/>
          <w:sz w:val="24"/>
          <w:szCs w:val="24"/>
        </w:rPr>
        <w:t>冒号</w:t>
      </w:r>
      <w:r>
        <w:rPr>
          <w:rFonts w:hint="eastAsia"/>
          <w:b/>
          <w:color w:val="000000"/>
          <w:sz w:val="24"/>
          <w:szCs w:val="24"/>
        </w:rPr>
        <w:t>）</w:t>
      </w:r>
    </w:p>
    <w:p w14:paraId="3CCB5AC8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used</w:t>
      </w:r>
      <w:proofErr w:type="gramEnd"/>
      <w:r>
        <w:rPr>
          <w:color w:val="000000"/>
          <w:sz w:val="24"/>
          <w:szCs w:val="24"/>
        </w:rPr>
        <w:t xml:space="preserve"> to introduce a list</w:t>
      </w:r>
    </w:p>
    <w:p w14:paraId="606671E9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用于引出</w:t>
      </w:r>
      <w:r>
        <w:rPr>
          <w:color w:val="000000"/>
          <w:sz w:val="24"/>
          <w:szCs w:val="24"/>
        </w:rPr>
        <w:t>列举项目</w:t>
      </w:r>
    </w:p>
    <w:p w14:paraId="552CEDE1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mixed</w:t>
      </w:r>
      <w:proofErr w:type="gramEnd"/>
      <w:r>
        <w:rPr>
          <w:color w:val="000000"/>
          <w:sz w:val="24"/>
          <w:szCs w:val="24"/>
        </w:rPr>
        <w:t xml:space="preserve"> use of colon, comma, semicolons</w:t>
      </w:r>
    </w:p>
    <w:p w14:paraId="37AEC2B4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和逗号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分号混合使用</w:t>
      </w:r>
    </w:p>
    <w:p w14:paraId="467057CB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proofErr w:type="gramStart"/>
      <w:r>
        <w:rPr>
          <w:color w:val="000000"/>
          <w:sz w:val="24"/>
          <w:szCs w:val="24"/>
        </w:rPr>
        <w:t>overuse</w:t>
      </w:r>
      <w:proofErr w:type="gramEnd"/>
      <w:r>
        <w:rPr>
          <w:color w:val="000000"/>
          <w:sz w:val="24"/>
          <w:szCs w:val="24"/>
        </w:rPr>
        <w:t xml:space="preserve"> to be avoided when formulating a clear scientific thought</w:t>
      </w:r>
    </w:p>
    <w:p w14:paraId="5EE4EFDE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在阐述明确</w:t>
      </w:r>
      <w:r>
        <w:rPr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思想的时候避免过度使用</w:t>
      </w:r>
    </w:p>
    <w:p w14:paraId="0FD311C9" w14:textId="77777777" w:rsidR="0060344A" w:rsidRDefault="0060344A">
      <w:pPr>
        <w:rPr>
          <w:color w:val="000000"/>
          <w:sz w:val="24"/>
          <w:szCs w:val="24"/>
        </w:rPr>
      </w:pPr>
    </w:p>
    <w:p w14:paraId="2F5E0258" w14:textId="77777777" w:rsidR="0060344A" w:rsidRDefault="0000284B">
      <w:pPr>
        <w:pStyle w:val="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This/</w:t>
      </w:r>
      <w:proofErr w:type="spellStart"/>
      <w:r>
        <w:rPr>
          <w:b/>
          <w:sz w:val="24"/>
          <w:szCs w:val="24"/>
        </w:rPr>
        <w:t>These+Summary</w:t>
      </w:r>
      <w:proofErr w:type="spellEnd"/>
      <w:r>
        <w:rPr>
          <w:b/>
          <w:sz w:val="24"/>
          <w:szCs w:val="24"/>
        </w:rPr>
        <w:t xml:space="preserve"> Word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This/These+</w:t>
      </w:r>
      <w:r>
        <w:rPr>
          <w:b/>
          <w:sz w:val="24"/>
          <w:szCs w:val="24"/>
        </w:rPr>
        <w:t>总结词）</w:t>
      </w:r>
    </w:p>
    <w:p w14:paraId="448CB7E5" w14:textId="77777777" w:rsidR="0060344A" w:rsidRDefault="000028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*Phrase that summarizes what has already been said in sentence before.</w:t>
      </w:r>
    </w:p>
    <w:p w14:paraId="6577A26F" w14:textId="77777777" w:rsidR="0060344A" w:rsidRDefault="0000284B">
      <w:pPr>
        <w:spacing w:line="300" w:lineRule="auto"/>
        <w:jc w:val="left"/>
        <w:rPr>
          <w:sz w:val="24"/>
          <w:szCs w:val="24"/>
        </w:rPr>
      </w:pPr>
      <w:r>
        <w:rPr>
          <w:sz w:val="24"/>
          <w:szCs w:val="24"/>
        </w:rPr>
        <w:t>总结词是总结前文中</w:t>
      </w:r>
      <w:r>
        <w:rPr>
          <w:sz w:val="24"/>
          <w:szCs w:val="24"/>
        </w:rPr>
        <w:t>提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概念的短语，举例：</w:t>
      </w:r>
    </w:p>
    <w:p w14:paraId="399F58C9" w14:textId="77777777" w:rsidR="0060344A" w:rsidRDefault="0060344A">
      <w:pPr>
        <w:spacing w:line="300" w:lineRule="auto"/>
        <w:jc w:val="left"/>
        <w:rPr>
          <w:sz w:val="24"/>
          <w:szCs w:val="24"/>
        </w:rPr>
      </w:pPr>
    </w:p>
    <w:p w14:paraId="311DF668" w14:textId="77777777" w:rsidR="0060344A" w:rsidRDefault="0000284B">
      <w:pPr>
        <w:ind w:leftChars="250" w:left="5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ESL lecturers know that students need to </w:t>
      </w:r>
      <w:r>
        <w:rPr>
          <w:b/>
          <w:bCs/>
          <w:color w:val="000000"/>
          <w:sz w:val="24"/>
          <w:szCs w:val="24"/>
          <w:u w:val="single"/>
        </w:rPr>
        <w:t>understand</w:t>
      </w:r>
      <w:r>
        <w:rPr>
          <w:color w:val="000000"/>
          <w:sz w:val="24"/>
          <w:szCs w:val="24"/>
        </w:rPr>
        <w:t xml:space="preserve"> the differences     between formal and informal language. However, </w:t>
      </w:r>
      <w:r>
        <w:rPr>
          <w:b/>
          <w:bCs/>
          <w:color w:val="000000"/>
          <w:sz w:val="24"/>
          <w:szCs w:val="24"/>
          <w:u w:val="single"/>
        </w:rPr>
        <w:t>this understanding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cannot be acquired quickly.</w:t>
      </w:r>
    </w:p>
    <w:p w14:paraId="6582B006" w14:textId="77777777" w:rsidR="0060344A" w:rsidRDefault="0000284B">
      <w:pPr>
        <w:ind w:leftChars="250" w:left="5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非母语英语课程的讲授者</w:t>
      </w:r>
      <w:r>
        <w:rPr>
          <w:b/>
          <w:bCs/>
          <w:color w:val="000000"/>
          <w:sz w:val="24"/>
          <w:szCs w:val="24"/>
          <w:u w:val="single"/>
        </w:rPr>
        <w:t>认识到</w:t>
      </w:r>
      <w:r>
        <w:rPr>
          <w:color w:val="000000"/>
          <w:sz w:val="24"/>
          <w:szCs w:val="24"/>
        </w:rPr>
        <w:t>学生需要理解正式和非正式语言之间的差别。但是，</w:t>
      </w:r>
      <w:r>
        <w:rPr>
          <w:b/>
          <w:bCs/>
          <w:color w:val="000000"/>
          <w:sz w:val="24"/>
          <w:szCs w:val="24"/>
          <w:u w:val="single"/>
        </w:rPr>
        <w:t>此种认识</w:t>
      </w:r>
      <w:r>
        <w:rPr>
          <w:color w:val="000000"/>
          <w:sz w:val="24"/>
          <w:szCs w:val="24"/>
        </w:rPr>
        <w:t>不可能在短期内形成。</w:t>
      </w:r>
    </w:p>
    <w:p w14:paraId="61A7B184" w14:textId="77777777" w:rsidR="0060344A" w:rsidRDefault="0060344A">
      <w:pPr>
        <w:ind w:leftChars="250" w:left="525"/>
        <w:rPr>
          <w:color w:val="000000"/>
          <w:sz w:val="24"/>
          <w:szCs w:val="24"/>
        </w:rPr>
      </w:pPr>
    </w:p>
    <w:p w14:paraId="7951FEE6" w14:textId="77777777" w:rsidR="0060344A" w:rsidRDefault="0000284B">
      <w:pPr>
        <w:spacing w:line="300" w:lineRule="auto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r>
        <w:rPr>
          <w:b/>
          <w:bCs/>
          <w:i/>
          <w:iCs/>
          <w:sz w:val="24"/>
          <w:szCs w:val="24"/>
          <w:u w:val="single"/>
        </w:rPr>
        <w:t>This situation</w:t>
      </w:r>
      <w:r>
        <w:rPr>
          <w:sz w:val="24"/>
          <w:szCs w:val="24"/>
        </w:rPr>
        <w:t>，</w:t>
      </w:r>
      <w:r>
        <w:rPr>
          <w:b/>
          <w:bCs/>
          <w:i/>
          <w:iCs/>
          <w:sz w:val="24"/>
          <w:szCs w:val="24"/>
          <w:u w:val="single"/>
        </w:rPr>
        <w:t>these</w:t>
      </w:r>
      <w:r>
        <w:rPr>
          <w:b/>
          <w:bCs/>
          <w:i/>
          <w:iCs/>
          <w:sz w:val="24"/>
          <w:szCs w:val="24"/>
          <w:u w:val="single"/>
        </w:rPr>
        <w:t xml:space="preserve"> tools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也经常使用</w:t>
      </w:r>
      <w:r>
        <w:rPr>
          <w:rFonts w:hint="eastAsia"/>
          <w:sz w:val="24"/>
          <w:szCs w:val="24"/>
        </w:rPr>
        <w:t>，来总结前文提及的概念。</w:t>
      </w:r>
    </w:p>
    <w:p w14:paraId="59ACB79D" w14:textId="77777777" w:rsidR="0060344A" w:rsidRDefault="0000284B">
      <w:pPr>
        <w:spacing w:line="300" w:lineRule="auto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* </w:t>
      </w:r>
      <w:r>
        <w:rPr>
          <w:sz w:val="24"/>
          <w:szCs w:val="24"/>
        </w:rPr>
        <w:t>This</w:t>
      </w:r>
      <w:r>
        <w:rPr>
          <w:sz w:val="24"/>
          <w:szCs w:val="24"/>
        </w:rPr>
        <w:t>有时候也可以直接当名词使用，不需要加后面的名词，但加上名词往往会让意思的表达更加清晰。</w:t>
      </w:r>
      <w:r>
        <w:rPr>
          <w:color w:val="FF0000"/>
          <w:sz w:val="24"/>
          <w:szCs w:val="24"/>
        </w:rPr>
        <w:t>所以</w:t>
      </w:r>
      <w:r>
        <w:rPr>
          <w:color w:val="FF0000"/>
          <w:sz w:val="24"/>
          <w:szCs w:val="24"/>
        </w:rPr>
        <w:t>This</w:t>
      </w:r>
      <w:r>
        <w:rPr>
          <w:color w:val="FF0000"/>
          <w:sz w:val="24"/>
          <w:szCs w:val="24"/>
        </w:rPr>
        <w:t>要谨慎使用，必须确保读者清楚知道它所代表的含义</w:t>
      </w:r>
      <w:r>
        <w:rPr>
          <w:sz w:val="24"/>
          <w:szCs w:val="24"/>
        </w:rPr>
        <w:t>。另外，</w:t>
      </w:r>
      <w:r>
        <w:rPr>
          <w:sz w:val="24"/>
          <w:szCs w:val="24"/>
        </w:rPr>
        <w:t xml:space="preserve">this +noun </w:t>
      </w:r>
      <w:r>
        <w:rPr>
          <w:sz w:val="24"/>
          <w:szCs w:val="24"/>
        </w:rPr>
        <w:t>的结构中间不需要任何修饰性的短语，举例：</w:t>
      </w:r>
    </w:p>
    <w:p w14:paraId="520CD7D4" w14:textId="77777777" w:rsidR="0060344A" w:rsidRDefault="0060344A">
      <w:pPr>
        <w:spacing w:line="300" w:lineRule="auto"/>
        <w:jc w:val="left"/>
        <w:rPr>
          <w:sz w:val="24"/>
          <w:szCs w:val="24"/>
        </w:rPr>
      </w:pPr>
    </w:p>
    <w:p w14:paraId="51C0B908" w14:textId="77777777" w:rsidR="0060344A" w:rsidRDefault="0000284B">
      <w:pPr>
        <w:ind w:leftChars="250" w:left="5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Moreover, the sugar residues may be long or short, branched or linear, and linked in various ways, creating signific</w:t>
      </w:r>
      <w:r>
        <w:rPr>
          <w:color w:val="000000"/>
          <w:sz w:val="24"/>
          <w:szCs w:val="24"/>
        </w:rPr>
        <w:t xml:space="preserve">ant </w:t>
      </w:r>
      <w:r>
        <w:rPr>
          <w:b/>
          <w:bCs/>
          <w:color w:val="000000"/>
          <w:sz w:val="24"/>
          <w:szCs w:val="24"/>
          <w:u w:val="single"/>
        </w:rPr>
        <w:t>variability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 xml:space="preserve">in glycan structure. </w:t>
      </w:r>
      <w:r>
        <w:rPr>
          <w:b/>
          <w:bCs/>
          <w:color w:val="000000"/>
          <w:sz w:val="24"/>
          <w:szCs w:val="24"/>
        </w:rPr>
        <w:t xml:space="preserve">This </w:t>
      </w:r>
      <w:ins w:id="1" w:author="Administrator" w:date="2015-10-26T20:32:00Z">
        <w:r>
          <w:rPr>
            <w:b/>
            <w:bCs/>
            <w:strike/>
            <w:color w:val="FF0000"/>
            <w:sz w:val="24"/>
            <w:szCs w:val="24"/>
            <w:u w:val="single"/>
          </w:rPr>
          <w:t>large amount of</w:t>
        </w:r>
      </w:ins>
      <w:r>
        <w:rPr>
          <w:b/>
          <w:bCs/>
          <w:strike/>
          <w:color w:val="FF0000"/>
          <w:sz w:val="24"/>
          <w:szCs w:val="24"/>
          <w:u w:val="single"/>
        </w:rPr>
        <w:t xml:space="preserve"> </w:t>
      </w:r>
      <w:r>
        <w:rPr>
          <w:b/>
          <w:bCs/>
          <w:color w:val="000000"/>
          <w:sz w:val="24"/>
          <w:szCs w:val="24"/>
        </w:rPr>
        <w:t>variability</w:t>
      </w:r>
      <w:r>
        <w:rPr>
          <w:color w:val="000000"/>
          <w:sz w:val="24"/>
          <w:szCs w:val="24"/>
        </w:rPr>
        <w:t xml:space="preserve"> presents a challenging obstacle </w:t>
      </w:r>
      <w:proofErr w:type="gramStart"/>
      <w:r>
        <w:rPr>
          <w:color w:val="000000"/>
          <w:sz w:val="24"/>
          <w:szCs w:val="24"/>
        </w:rPr>
        <w:t>to  researchers</w:t>
      </w:r>
      <w:proofErr w:type="gramEnd"/>
      <w:r>
        <w:rPr>
          <w:color w:val="000000"/>
          <w:sz w:val="24"/>
          <w:szCs w:val="24"/>
        </w:rPr>
        <w:t xml:space="preserve"> attempting to elucidate structural, as well as compositional, information on </w:t>
      </w:r>
      <w:proofErr w:type="spellStart"/>
      <w:r>
        <w:rPr>
          <w:color w:val="000000"/>
          <w:sz w:val="24"/>
          <w:szCs w:val="24"/>
        </w:rPr>
        <w:t>glycans</w:t>
      </w:r>
      <w:proofErr w:type="spellEnd"/>
      <w:r>
        <w:rPr>
          <w:color w:val="000000"/>
          <w:sz w:val="24"/>
          <w:szCs w:val="24"/>
        </w:rPr>
        <w:t>.</w:t>
      </w:r>
    </w:p>
    <w:p w14:paraId="698739A7" w14:textId="77777777" w:rsidR="0060344A" w:rsidRDefault="0000284B">
      <w:pPr>
        <w:ind w:leftChars="250" w:left="5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另外，糖的残留物可长可短，可分叉也可呈线性，并以多种方式相连，这就导致了多糖结构显著的</w:t>
      </w:r>
      <w:r>
        <w:rPr>
          <w:b/>
          <w:bCs/>
          <w:color w:val="000000"/>
          <w:sz w:val="24"/>
          <w:szCs w:val="24"/>
          <w:u w:val="single"/>
        </w:rPr>
        <w:t>可变性</w:t>
      </w:r>
      <w:r>
        <w:rPr>
          <w:color w:val="000000"/>
          <w:sz w:val="24"/>
          <w:szCs w:val="24"/>
        </w:rPr>
        <w:t>。研究人员试图阐明多糖的结构和成分，而</w:t>
      </w:r>
      <w:r>
        <w:rPr>
          <w:b/>
          <w:bCs/>
          <w:color w:val="000000"/>
          <w:sz w:val="24"/>
          <w:szCs w:val="24"/>
          <w:u w:val="single"/>
        </w:rPr>
        <w:t>这种</w:t>
      </w:r>
      <w:r>
        <w:rPr>
          <w:b/>
          <w:bCs/>
          <w:strike/>
          <w:color w:val="FF0000"/>
          <w:sz w:val="24"/>
          <w:szCs w:val="24"/>
          <w:u w:val="single"/>
        </w:rPr>
        <w:t>显著的</w:t>
      </w:r>
      <w:r>
        <w:rPr>
          <w:b/>
          <w:bCs/>
          <w:color w:val="000000"/>
          <w:sz w:val="24"/>
          <w:szCs w:val="24"/>
          <w:u w:val="single"/>
        </w:rPr>
        <w:t>可变性</w:t>
      </w:r>
      <w:r>
        <w:rPr>
          <w:color w:val="000000"/>
          <w:sz w:val="24"/>
          <w:szCs w:val="24"/>
        </w:rPr>
        <w:t>对这项工作造成了很大的障碍。</w:t>
      </w:r>
    </w:p>
    <w:p w14:paraId="03BB9C08" w14:textId="77777777" w:rsidR="0060344A" w:rsidRDefault="0060344A">
      <w:pPr>
        <w:rPr>
          <w:color w:val="000000"/>
          <w:sz w:val="24"/>
          <w:szCs w:val="24"/>
        </w:rPr>
      </w:pPr>
    </w:p>
    <w:sectPr w:rsidR="0060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38D8"/>
    <w:multiLevelType w:val="singleLevel"/>
    <w:tmpl w:val="562B38D8"/>
    <w:lvl w:ilvl="0">
      <w:start w:val="1"/>
      <w:numFmt w:val="decimal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1">
    <w:nsid w:val="562B3CAD"/>
    <w:multiLevelType w:val="singleLevel"/>
    <w:tmpl w:val="562B3CAD"/>
    <w:lvl w:ilvl="0">
      <w:start w:val="1"/>
      <w:numFmt w:val="decimal"/>
      <w:suff w:val="nothing"/>
      <w:lvlText w:val="%1）"/>
      <w:lvlJc w:val="left"/>
      <w:rPr>
        <w:rFonts w:ascii="Times New Roman" w:eastAsia="宋体" w:hAnsi="Times New Roman" w:cs="Times New Roman"/>
      </w:rPr>
    </w:lvl>
  </w:abstractNum>
  <w:abstractNum w:abstractNumId="2">
    <w:nsid w:val="6B9B752E"/>
    <w:multiLevelType w:val="multilevel"/>
    <w:tmpl w:val="6B9B7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B73D8"/>
    <w:rsid w:val="0000284B"/>
    <w:rsid w:val="000A361D"/>
    <w:rsid w:val="003C348B"/>
    <w:rsid w:val="005732A1"/>
    <w:rsid w:val="005A66B8"/>
    <w:rsid w:val="0060344A"/>
    <w:rsid w:val="00631854"/>
    <w:rsid w:val="006C274D"/>
    <w:rsid w:val="007B1881"/>
    <w:rsid w:val="007B73D8"/>
    <w:rsid w:val="009F5B5A"/>
    <w:rsid w:val="00B401D3"/>
    <w:rsid w:val="00B832C6"/>
    <w:rsid w:val="16F0332F"/>
    <w:rsid w:val="399A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169E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jc w:val="left"/>
    </w:pPr>
    <w:rPr>
      <w:sz w:val="24"/>
      <w:szCs w:val="24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Pr>
      <w:sz w:val="18"/>
      <w:szCs w:val="18"/>
    </w:rPr>
  </w:style>
  <w:style w:type="paragraph" w:styleId="a9">
    <w:name w:val="Balloon Text"/>
    <w:basedOn w:val="a"/>
    <w:link w:val="aa"/>
    <w:semiHidden/>
    <w:unhideWhenUsed/>
    <w:rsid w:val="0000284B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semiHidden/>
    <w:rsid w:val="0000284B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4266</Characters>
  <Application>Microsoft Macintosh Word</Application>
  <DocSecurity>0</DocSecurity>
  <Lines>35</Lines>
  <Paragraphs>10</Paragraphs>
  <ScaleCrop>false</ScaleCrop>
  <Company>bj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Notes of UCAS “Scientific Writing in English”</dc:title>
  <dc:creator>user</dc:creator>
  <cp:lastModifiedBy>macair fan</cp:lastModifiedBy>
  <cp:revision>1</cp:revision>
  <dcterms:created xsi:type="dcterms:W3CDTF">2015-10-26T03:17:00Z</dcterms:created>
  <dcterms:modified xsi:type="dcterms:W3CDTF">2015-10-27T06:46:00Z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